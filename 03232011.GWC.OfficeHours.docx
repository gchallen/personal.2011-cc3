
<file path=[Content_Types].xml><?xml version="1.0" encoding="utf-8"?>
<Types xmlns="http://schemas.openxmlformats.org/package/2006/content-types">
  <Override PartName="/word/_rels/document.xml.rels" ContentType="application/vnd.openxmlformats-package.relationships+xml"/>
  <Override PartName="/word/styles.xml" ContentType="application/vnd.openxmlformats-officedocument.wordprocessingml.styles+xml"/>
  <Override PartName="/word/document.xml" ContentType="application/vnd.openxmlformats-officedocument.wordprocessingml.document.main+xml"/>
  <Override PartName="/word/fontTable.xml" ContentType="application/vnd.openxmlformats-officedocument.wordprocessingml.fontTable+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ins w:author="Geoffrey Challen" w:date="2011-03-22T18:15:00Z" w:id="0">
        <w:r>
          <w:rPr/>
        </w:r>
      </w:ins>
      <w:r>
        <w:rPr/>
        <w:t>Office Hours</w:t>
      </w:r>
    </w:p>
    <w:p>
      <w:pPr>
        <w:pStyle w:val="style0"/>
      </w:pPr>
      <w:r>
        <w:rPr/>
        <w:t>Kids in classroom</w:t>
      </w:r>
      <w:ins w:author="Geoffrey Challen" w:date="2011-03-22T18:17:00Z" w:id="1">
        <w:r>
          <w:rPr/>
          <w:t>s</w:t>
        </w:r>
      </w:ins>
      <w:r>
        <w:rPr/>
        <w:t xml:space="preserve"> longing to be free</w:t>
      </w:r>
    </w:p>
    <w:p>
      <w:pPr>
        <w:pStyle w:val="style0"/>
      </w:pPr>
      <w:r>
        <w:rPr/>
      </w:r>
    </w:p>
    <w:p>
      <w:pPr>
        <w:pStyle w:val="style0"/>
      </w:pPr>
      <w:r>
        <w:rPr/>
        <w:t xml:space="preserve">(A Harvard Professor and Harvard College Student walk into a </w:t>
      </w:r>
      <w:ins w:author="Geoffrey Challen" w:date="2011-03-22T18:19:00Z" w:id="2">
        <w:r>
          <w:rPr/>
          <w:t>t</w:t>
        </w:r>
      </w:ins>
      <w:del w:author="Geoffrey Challen" w:date="2011-03-22T18:19:00Z" w:id="3">
        <w:r>
          <w:rPr/>
          <w:delText>T</w:delText>
        </w:r>
      </w:del>
      <w:r>
        <w:rPr/>
        <w:t>herapist's office.)</w:t>
      </w:r>
    </w:p>
    <w:p>
      <w:pPr>
        <w:pStyle w:val="style0"/>
      </w:pPr>
      <w:r>
        <w:rPr/>
      </w:r>
    </w:p>
    <w:p>
      <w:pPr>
        <w:pStyle w:val="style0"/>
      </w:pPr>
      <w:r>
        <w:rPr/>
        <w:t>THERAPIST: What brings you in today?</w:t>
      </w:r>
    </w:p>
    <w:p>
      <w:pPr>
        <w:pStyle w:val="style0"/>
      </w:pPr>
      <w:r>
        <w:rPr/>
      </w:r>
    </w:p>
    <w:p>
      <w:pPr>
        <w:pStyle w:val="style0"/>
      </w:pPr>
      <w:r>
        <w:rPr/>
        <w:t>PROFESSOR: Nobody comes to my office hours! I think some students just feel bashful.</w:t>
      </w:r>
    </w:p>
    <w:p>
      <w:pPr>
        <w:pStyle w:val="style0"/>
      </w:pPr>
      <w:r>
        <w:rPr/>
      </w:r>
    </w:p>
    <w:p>
      <w:pPr>
        <w:pStyle w:val="style0"/>
      </w:pPr>
      <w:r>
        <w:rPr/>
        <w:t>THERAPIST: Student, is that true?</w:t>
      </w:r>
    </w:p>
    <w:p>
      <w:pPr>
        <w:pStyle w:val="style0"/>
      </w:pPr>
      <w:r>
        <w:rPr/>
      </w:r>
    </w:p>
    <w:p>
      <w:pPr>
        <w:pStyle w:val="style0"/>
      </w:pPr>
      <w:r>
        <w:rPr/>
        <w:t>STUDENT: Not really. I know a few bashful students, but Harvard isn't a terribly bashful place.</w:t>
      </w:r>
    </w:p>
    <w:p>
      <w:pPr>
        <w:pStyle w:val="style0"/>
      </w:pPr>
      <w:r>
        <w:rPr/>
      </w:r>
    </w:p>
    <w:p>
      <w:pPr>
        <w:pStyle w:val="style0"/>
      </w:pPr>
      <w:r>
        <w:rPr/>
        <w:t>T: Have you attended office hours?</w:t>
      </w:r>
    </w:p>
    <w:p>
      <w:pPr>
        <w:pStyle w:val="style0"/>
      </w:pPr>
      <w:r>
        <w:rPr/>
      </w:r>
    </w:p>
    <w:p>
      <w:pPr>
        <w:pStyle w:val="style0"/>
      </w:pPr>
      <w:r>
        <w:rPr/>
        <w:t xml:space="preserve">S: No. I guess I just haven't had relevant enough questions. But I invited my favorite Professor to the </w:t>
      </w:r>
      <w:ins w:author="Geoffrey Challen" w:date="2011-03-22T18:19:00Z" w:id="4">
        <w:r>
          <w:rPr/>
          <w:t>s</w:t>
        </w:r>
      </w:ins>
      <w:del w:author="Geoffrey Challen" w:date="2011-03-22T18:19:00Z" w:id="5">
        <w:r>
          <w:rPr/>
          <w:delText>S</w:delText>
        </w:r>
      </w:del>
      <w:r>
        <w:rPr/>
        <w:t>tudent-faculty dinner!</w:t>
      </w:r>
    </w:p>
    <w:p>
      <w:pPr>
        <w:pStyle w:val="style0"/>
      </w:pPr>
      <w:r>
        <w:rPr/>
      </w:r>
    </w:p>
    <w:p>
      <w:pPr>
        <w:pStyle w:val="style0"/>
      </w:pPr>
      <w:r>
        <w:rPr/>
        <w:t>T: How did that go?</w:t>
      </w:r>
    </w:p>
    <w:p>
      <w:pPr>
        <w:pStyle w:val="style0"/>
      </w:pPr>
      <w:r>
        <w:rPr/>
      </w:r>
    </w:p>
    <w:p>
      <w:pPr>
        <w:pStyle w:val="style0"/>
      </w:pPr>
      <w:r>
        <w:rPr/>
        <w:t xml:space="preserve">S: It was awkward, really. The </w:t>
      </w:r>
      <w:ins w:author="Geoffrey Challen" w:date="2011-03-22T18:19:00Z" w:id="6">
        <w:r>
          <w:rPr/>
          <w:t>p</w:t>
        </w:r>
      </w:ins>
      <w:del w:author="Geoffrey Challen" w:date="2011-03-22T18:19:00Z" w:id="7">
        <w:r>
          <w:rPr/>
          <w:delText>P</w:delText>
        </w:r>
      </w:del>
      <w:r>
        <w:rPr/>
        <w:t>rofessor I invited was hard to talk to and didn't seem that curious about me.</w:t>
      </w:r>
    </w:p>
    <w:p>
      <w:pPr>
        <w:pStyle w:val="style0"/>
      </w:pPr>
      <w:r>
        <w:rPr/>
      </w:r>
    </w:p>
    <w:p>
      <w:pPr>
        <w:pStyle w:val="style0"/>
      </w:pPr>
      <w:r>
        <w:rPr/>
        <w:t xml:space="preserve">P: Can I respond? Students seem distant to us too. They only care about their grade and have no </w:t>
      </w:r>
      <w:ins w:author="Geoffrey Challen" w:date="2011-03-22T18:20:00Z" w:id="8">
        <w:r>
          <w:rPr/>
          <w:t>intellectual</w:t>
        </w:r>
      </w:ins>
      <w:del w:author="Geoffrey Challen" w:date="2011-03-22T18:20:00Z" w:id="9">
        <w:r>
          <w:rPr/>
          <w:delText>real</w:delText>
        </w:r>
      </w:del>
      <w:r>
        <w:rPr/>
        <w:t xml:space="preserve"> interest in the material. And given how busy they are, no wonder! Clubs, societies, sports, choirs, orchestras, you name it. They're all doing fifty other things and class is their last priority.</w:t>
      </w:r>
    </w:p>
    <w:p>
      <w:pPr>
        <w:pStyle w:val="style0"/>
      </w:pPr>
      <w:r>
        <w:rPr/>
      </w:r>
    </w:p>
    <w:p>
      <w:pPr>
        <w:pStyle w:val="style0"/>
      </w:pPr>
      <w:r>
        <w:rPr/>
        <w:t>S: Well, since we're opening up, professors around here make their priorities very clear! Talk about busy! First it's research, grant-writing, and supervising graduate students. After that, they're starting companies and consulting to augment their already generous salaries, appearing on television, and writing books. I pay tuition and what do I get? Last year's warmed-over lectures and one office hour a week. What a rip.</w:t>
      </w:r>
    </w:p>
    <w:p>
      <w:pPr>
        <w:pStyle w:val="style0"/>
      </w:pPr>
      <w:r>
        <w:rPr/>
      </w:r>
    </w:p>
    <w:p>
      <w:pPr>
        <w:pStyle w:val="style0"/>
      </w:pPr>
      <w:r>
        <w:rPr/>
        <w:t>T: It's clear you're both upset. Let's step back for a minute. Professor, do you feel like there are opportunities to meet students on campus?</w:t>
      </w:r>
    </w:p>
    <w:p>
      <w:pPr>
        <w:pStyle w:val="style0"/>
      </w:pPr>
      <w:r>
        <w:rPr/>
      </w:r>
    </w:p>
    <w:p>
      <w:pPr>
        <w:pStyle w:val="style0"/>
      </w:pPr>
      <w:r>
        <w:rPr/>
        <w:t xml:space="preserve">P: Definitely! I can eat at the dining hall, attend extracurricular events, join one of the House Senior Common Rooms or even become a House Master. I even heard </w:t>
      </w:r>
      <w:ins w:author="Geoffrey Challen" w:date="2011-03-22T18:21:00Z" w:id="10">
        <w:r>
          <w:rPr/>
          <w:t>one</w:t>
        </w:r>
      </w:ins>
      <w:del w:author="Geoffrey Challen" w:date="2011-03-22T18:21:00Z" w:id="11">
        <w:r>
          <w:rPr/>
          <w:delText>a</w:delText>
        </w:r>
      </w:del>
      <w:r>
        <w:rPr/>
        <w:t xml:space="preserve"> </w:t>
      </w:r>
      <w:ins w:author="Geoffrey Challen" w:date="2011-03-22T18:21:00Z" w:id="12">
        <w:r>
          <w:rPr/>
          <w:t>p</w:t>
        </w:r>
      </w:ins>
      <w:del w:author="Geoffrey Challen" w:date="2011-03-22T18:21:00Z" w:id="13">
        <w:r>
          <w:rPr/>
          <w:delText>P</w:delText>
        </w:r>
      </w:del>
      <w:r>
        <w:rPr/>
        <w:t xml:space="preserve">rofessor </w:t>
      </w:r>
      <w:del w:author="Geoffrey Challen" w:date="2011-03-22T18:21:00Z" w:id="14">
        <w:r>
          <w:rPr/>
          <w:delText xml:space="preserve">who </w:delText>
        </w:r>
      </w:del>
      <w:r>
        <w:rPr/>
        <w:t>applied to be a Resident Tutor.</w:t>
      </w:r>
    </w:p>
    <w:p>
      <w:pPr>
        <w:pStyle w:val="style0"/>
      </w:pPr>
      <w:r>
        <w:rPr/>
      </w:r>
    </w:p>
    <w:p>
      <w:pPr>
        <w:pStyle w:val="style0"/>
      </w:pPr>
      <w:r>
        <w:rPr/>
        <w:t>S: (Really? What happened to him?)</w:t>
      </w:r>
    </w:p>
    <w:p>
      <w:pPr>
        <w:pStyle w:val="style0"/>
      </w:pPr>
      <w:r>
        <w:rPr/>
      </w:r>
    </w:p>
    <w:p>
      <w:pPr>
        <w:pStyle w:val="style0"/>
      </w:pPr>
      <w:r>
        <w:rPr/>
        <w:t xml:space="preserve">P: (Nobody hired him! I think they thought he was </w:t>
      </w:r>
      <w:ins w:author="Eli Bartlow Martin" w:date="2011-03-22T17:42:00Z" w:id="15">
        <w:r>
          <w:rPr/>
          <w:t>a bit</w:t>
        </w:r>
      </w:ins>
      <w:r>
        <w:rPr/>
        <w:t xml:space="preserve"> crazy.)</w:t>
      </w:r>
    </w:p>
    <w:p>
      <w:pPr>
        <w:pStyle w:val="style0"/>
      </w:pPr>
      <w:r>
        <w:rPr/>
      </w:r>
    </w:p>
    <w:p>
      <w:pPr>
        <w:pStyle w:val="style0"/>
      </w:pPr>
      <w:r>
        <w:rPr/>
        <w:t>T: P</w:t>
      </w:r>
      <w:ins w:author="Geoffrey Challen" w:date="2011-03-22T18:22:00Z" w:id="16">
        <w:r>
          <w:rPr/>
          <w:t>rofessor</w:t>
        </w:r>
      </w:ins>
      <w:r>
        <w:rPr/>
        <w:t>, have you tried any of these things?</w:t>
      </w:r>
    </w:p>
    <w:p>
      <w:pPr>
        <w:pStyle w:val="style0"/>
      </w:pPr>
      <w:r>
        <w:rPr/>
      </w:r>
    </w:p>
    <w:p>
      <w:pPr>
        <w:pStyle w:val="style0"/>
      </w:pPr>
      <w:r>
        <w:rPr/>
        <w:t xml:space="preserve">P: No. But nobody cares! I'm up for tenure soon. I have to crank out publications and degrees. I don't get any credit for any of this student contact stuff, everyone knows that! My only interaction with </w:t>
      </w:r>
      <w:ins w:author="Geoffrey Challen" w:date="2011-03-22T18:22:00Z" w:id="17">
        <w:r>
          <w:rPr/>
          <w:t>undergraduates</w:t>
        </w:r>
      </w:ins>
      <w:del w:author="Geoffrey Challen" w:date="2011-03-22T18:22:00Z" w:id="18">
        <w:r>
          <w:rPr/>
          <w:delText>the College</w:delText>
        </w:r>
      </w:del>
      <w:r>
        <w:rPr/>
        <w:t xml:space="preserve"> that matters is having halfway-decent CUE scores, and as long as I crack a few jokes and grade generously I'm set. I want to spend more time with </w:t>
      </w:r>
      <w:ins w:author="Geoffrey Challen" w:date="2011-03-22T18:22:00Z" w:id="19">
        <w:r>
          <w:rPr/>
          <w:t>College students</w:t>
        </w:r>
      </w:ins>
      <w:del w:author="Geoffrey Challen" w:date="2011-03-22T18:22:00Z" w:id="20">
        <w:r>
          <w:rPr/>
          <w:delText>undergraduates</w:delText>
        </w:r>
      </w:del>
      <w:r>
        <w:rPr/>
        <w:t>. It's just not part of my job description.</w:t>
      </w:r>
    </w:p>
    <w:p>
      <w:pPr>
        <w:pStyle w:val="style0"/>
      </w:pPr>
      <w:r>
        <w:rPr/>
      </w:r>
    </w:p>
    <w:p>
      <w:pPr>
        <w:pStyle w:val="style0"/>
      </w:pPr>
      <w:r>
        <w:rPr/>
        <w:t>S: I mean, I want to believe you, but I've had some really inspiring teachers here. David Malan. Tim McCarthy. They seem to be able to do it.</w:t>
      </w:r>
    </w:p>
    <w:p>
      <w:pPr>
        <w:pStyle w:val="style0"/>
      </w:pPr>
      <w:r>
        <w:rPr/>
      </w:r>
    </w:p>
    <w:p>
      <w:pPr>
        <w:pStyle w:val="style0"/>
      </w:pPr>
      <w:r>
        <w:rPr/>
        <w:t>(Professor looks uncomfortable.)</w:t>
      </w:r>
    </w:p>
    <w:p>
      <w:pPr>
        <w:pStyle w:val="style0"/>
      </w:pPr>
      <w:r>
        <w:rPr/>
      </w:r>
    </w:p>
    <w:p>
      <w:pPr>
        <w:pStyle w:val="style0"/>
      </w:pPr>
      <w:r>
        <w:rPr/>
        <w:t>P: Yeah, those guys are great, but they don't do any research and don't have full appointments.</w:t>
      </w:r>
    </w:p>
    <w:p>
      <w:pPr>
        <w:pStyle w:val="style0"/>
      </w:pPr>
      <w:r>
        <w:rPr/>
      </w:r>
    </w:p>
    <w:p>
      <w:pPr>
        <w:pStyle w:val="style0"/>
      </w:pPr>
      <w:r>
        <w:rPr/>
        <w:t>T: Perhaps research is the problem then?</w:t>
      </w:r>
    </w:p>
    <w:p>
      <w:pPr>
        <w:pStyle w:val="style0"/>
      </w:pPr>
      <w:r>
        <w:rPr/>
      </w:r>
    </w:p>
    <w:p>
      <w:pPr>
        <w:pStyle w:val="style0"/>
      </w:pPr>
      <w:r>
        <w:rPr/>
        <w:t>P: No, no! Research is what makes Harvard so great!</w:t>
      </w:r>
    </w:p>
    <w:p>
      <w:pPr>
        <w:pStyle w:val="style0"/>
      </w:pPr>
      <w:r>
        <w:rPr/>
      </w:r>
    </w:p>
    <w:p>
      <w:pPr>
        <w:pStyle w:val="style0"/>
      </w:pPr>
      <w:r>
        <w:rPr/>
        <w:t>S: But I'm trying to get an education. So while you're busy in the lab, I'm learning from my peers, in those clubs, teams, and extracurricular organizations you mentioned earlier.</w:t>
      </w:r>
    </w:p>
    <w:p>
      <w:pPr>
        <w:pStyle w:val="style0"/>
      </w:pPr>
      <w:r>
        <w:rPr/>
      </w:r>
    </w:p>
    <w:p>
      <w:pPr>
        <w:pStyle w:val="style0"/>
      </w:pPr>
      <w:r>
        <w:rPr/>
        <w:t>T: Professor, do you think things will change after you get tenure?</w:t>
      </w:r>
    </w:p>
    <w:p>
      <w:pPr>
        <w:pStyle w:val="style0"/>
      </w:pPr>
      <w:r>
        <w:rPr/>
      </w:r>
    </w:p>
    <w:p>
      <w:pPr>
        <w:pStyle w:val="style0"/>
      </w:pPr>
      <w:r>
        <w:rPr/>
        <w:t>P: Yes! Then I'll be able to completely change the values that have been instilled in me during my first six years here. I'll definitely spend more time with students.</w:t>
      </w:r>
    </w:p>
    <w:p>
      <w:pPr>
        <w:pStyle w:val="style0"/>
      </w:pPr>
      <w:r>
        <w:rPr/>
      </w:r>
    </w:p>
    <w:p>
      <w:pPr>
        <w:pStyle w:val="style0"/>
      </w:pPr>
      <w:r>
        <w:rPr/>
        <w:t>S: C'mon. Isn't after tenure the time when you slow down, spend more time with your family, and start a company on the side?</w:t>
      </w:r>
    </w:p>
    <w:p>
      <w:pPr>
        <w:pStyle w:val="style0"/>
      </w:pPr>
      <w:r>
        <w:rPr/>
      </w:r>
    </w:p>
    <w:p>
      <w:pPr>
        <w:pStyle w:val="style0"/>
      </w:pPr>
      <w:r>
        <w:rPr/>
        <w:t>(The two sit in silence for a minute.)</w:t>
      </w:r>
    </w:p>
    <w:p>
      <w:pPr>
        <w:pStyle w:val="style0"/>
      </w:pPr>
      <w:r>
        <w:rPr/>
      </w:r>
    </w:p>
    <w:p>
      <w:pPr>
        <w:pStyle w:val="style0"/>
      </w:pPr>
      <w:r>
        <w:rPr/>
        <w:t>T: Let me summarize. Professor, you claim you'd like to spend more time with students but the research orientation of Harvard prevents you from doing so. Student, you feel ignored by faculty and have responded by building your own community centered around interacting with your peers through extracurricular activities. You're happy for the main part but wonder how much of your tuition is going to fund the community of scholars who seem largely uninterested in you and a growing number of administrators hired to pay attention to you when professors don't.</w:t>
      </w:r>
    </w:p>
    <w:p>
      <w:pPr>
        <w:pStyle w:val="style0"/>
      </w:pPr>
      <w:r>
        <w:rPr/>
      </w:r>
    </w:p>
    <w:p>
      <w:pPr>
        <w:pStyle w:val="style0"/>
      </w:pPr>
      <w:r>
        <w:rPr/>
        <w:t>S: That's a fair assessment.</w:t>
      </w:r>
    </w:p>
    <w:p>
      <w:pPr>
        <w:pStyle w:val="style0"/>
      </w:pPr>
      <w:r>
        <w:rPr/>
      </w:r>
    </w:p>
    <w:p>
      <w:pPr>
        <w:pStyle w:val="style0"/>
      </w:pPr>
      <w:r>
        <w:rPr/>
        <w:t>T: I can't say that this seems like a healthy relationship. I think you two have reached a stable but unhappy cohabitation. Let me make a suggestion.</w:t>
      </w:r>
    </w:p>
    <w:p>
      <w:pPr>
        <w:pStyle w:val="style0"/>
      </w:pPr>
      <w:r>
        <w:rPr/>
      </w:r>
    </w:p>
    <w:p>
      <w:pPr>
        <w:pStyle w:val="style0"/>
      </w:pPr>
      <w:r>
        <w:rPr/>
        <w:t>P: Sure.</w:t>
      </w:r>
    </w:p>
    <w:p>
      <w:pPr>
        <w:pStyle w:val="style0"/>
      </w:pPr>
      <w:r>
        <w:rPr/>
      </w:r>
    </w:p>
    <w:p>
      <w:pPr>
        <w:pStyle w:val="style0"/>
      </w:pPr>
      <w:r>
        <w:rPr/>
        <w:t>T: You two need to decide whether you really want this relationship to work.</w:t>
      </w:r>
    </w:p>
    <w:p>
      <w:pPr>
        <w:pStyle w:val="style0"/>
      </w:pPr>
      <w:r>
        <w:rPr>
          <w:i/>
        </w:rPr>
      </w:r>
    </w:p>
    <w:p>
      <w:pPr>
        <w:pStyle w:val="style0"/>
      </w:pPr>
      <w:r>
        <w:rPr>
          <w:i/>
        </w:rPr>
        <w:t xml:space="preserve">Geoffrey </w:t>
      </w:r>
      <w:ins w:author="Eli Bartlow Martin" w:date="2011-03-22T17:48:00Z" w:id="21">
        <w:r>
          <w:rPr>
            <w:i/>
          </w:rPr>
          <w:t>W.</w:t>
        </w:r>
      </w:ins>
      <w:r>
        <w:rPr>
          <w:i/>
        </w:rPr>
        <w:t xml:space="preserve"> Challen '02--'03 is a Resident Tutor at Eliot House. The views expressed are his and do not reflect official Harvard College policy. </w:t>
      </w:r>
    </w:p>
    <w:p>
      <w:pPr>
        <w:pStyle w:val="style0"/>
      </w:pPr>
      <w:del w:author="Geoffrey Challen" w:date="2011-03-22T18:14:00Z" w:id="22">
        <w:r>
          <w:rPr/>
        </w:r>
      </w:del>
    </w:p>
    <w:p>
      <w:pPr>
        <w:pStyle w:val="style0"/>
      </w:pPr>
      <w:r>
        <w:rPr/>
      </w:r>
    </w:p>
    <w:sectPr>
      <w:formProt w:val="off"/>
      <w:pgSz w:h="16838" w:w="11906"/>
      <w:docGrid w:charSpace="0" w:linePitch="240" w:type="default"/>
      <w:textDirection w:val="lrTb"/>
      <w:pgNumType w:fmt="decimal"/>
      <w:type w:val="nextPage"/>
      <w:pgMar w:bottom="1440" w:left="1800" w:right="1800" w:top="144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Cambria">
    <w:charset w:val="80"/>
    <w:family w:val="roman"/>
    <w:pitch w:val="variable"/>
  </w:font>
</w:fonts>
</file>

<file path=word/styles.xml><?xml version="1.0" encoding="utf-8"?>
<w:styles xmlns:w="http://schemas.openxmlformats.org/wordprocessingml/2006/main">
  <w:style w:styleId="style0" w:type="paragraph">
    <w:name w:val="Normal"/>
    <w:next w:val="style0"/>
    <w:pPr>
      <w:jc w:val="left"/>
      <w:widowControl/>
      <w:tabs>
        <w:tab w:leader="none" w:pos="709" w:val="left"/>
      </w:tabs>
      <w:suppressAutoHyphens w:val="true"/>
    </w:pPr>
    <w:rPr>
      <w:color w:val="auto"/>
      <w:sz w:val="24"/>
      <w:szCs w:val="24"/>
      <w:rFonts w:ascii="Cambria" w:cs="" w:eastAsia="DejaVu Sans" w:hAnsi="Cambria"/>
      <w:lang w:bidi="ar-SA" w:eastAsia="en-US" w:val="en-US"/>
    </w:rPr>
  </w:style>
  <w:style w:styleId="style15" w:type="character">
    <w:name w:val="Default Paragraph Font"/>
    <w:next w:val="style15"/>
    <w:rPr/>
  </w:style>
  <w:style w:styleId="style16" w:type="character">
    <w:name w:val="annotation reference"/>
    <w:basedOn w:val="style15"/>
    <w:next w:val="style16"/>
    <w:rPr/>
  </w:style>
  <w:style w:styleId="style17" w:type="character">
    <w:name w:val="Comment Text Char"/>
    <w:basedOn w:val="style15"/>
    <w:next w:val="style17"/>
    <w:rPr/>
  </w:style>
  <w:style w:styleId="style18" w:type="character">
    <w:name w:val="Comment Subject Char"/>
    <w:basedOn w:val="style17"/>
    <w:next w:val="style18"/>
    <w:rPr/>
  </w:style>
  <w:style w:styleId="style19" w:type="character">
    <w:name w:val="Balloon Text Char"/>
    <w:basedOn w:val="style15"/>
    <w:next w:val="style19"/>
    <w:rPr/>
  </w:style>
  <w:style w:styleId="style20" w:type="paragraph">
    <w:name w:val="Heading"/>
    <w:basedOn w:val="style0"/>
    <w:next w:val="style21"/>
    <w:pPr>
      <w:keepNext/>
      <w:spacing w:after="120" w:before="240"/>
    </w:pPr>
    <w:rPr>
      <w:sz w:val="28"/>
      <w:szCs w:val="28"/>
      <w:rFonts w:ascii="Arial" w:cs="Lohit Hindi" w:eastAsia="DejaVu Sans" w:hAnsi="Arial"/>
    </w:rPr>
  </w:style>
  <w:style w:styleId="style21" w:type="paragraph">
    <w:name w:val="Text body"/>
    <w:basedOn w:val="style0"/>
    <w:next w:val="style21"/>
    <w:pPr>
      <w:spacing w:after="120" w:before="0"/>
    </w:pPr>
    <w:rPr/>
  </w:style>
  <w:style w:styleId="style22" w:type="paragraph">
    <w:name w:val="List"/>
    <w:basedOn w:val="style21"/>
    <w:next w:val="style22"/>
    <w:pPr/>
    <w:rPr>
      <w:rFonts w:cs="Lohit Hindi"/>
    </w:rPr>
  </w:style>
  <w:style w:styleId="style23" w:type="paragraph">
    <w:name w:val="Caption"/>
    <w:basedOn w:val="style0"/>
    <w:next w:val="style23"/>
    <w:pPr>
      <w:suppressLineNumbers/>
      <w:spacing w:after="120" w:before="120"/>
    </w:pPr>
    <w:rPr>
      <w:sz w:val="24"/>
      <w:i/>
      <w:szCs w:val="24"/>
      <w:iCs/>
      <w:rFonts w:cs="Lohit Hindi"/>
    </w:rPr>
  </w:style>
  <w:style w:styleId="style24" w:type="paragraph">
    <w:name w:val="Index"/>
    <w:basedOn w:val="style0"/>
    <w:next w:val="style24"/>
    <w:pPr>
      <w:suppressLineNumbers/>
    </w:pPr>
    <w:rPr>
      <w:rFonts w:cs="Lohit Hindi"/>
    </w:rPr>
  </w:style>
  <w:style w:styleId="style25" w:type="paragraph">
    <w:name w:val="annotation text"/>
    <w:basedOn w:val="style0"/>
    <w:next w:val="style25"/>
    <w:pPr/>
    <w:rPr/>
  </w:style>
  <w:style w:styleId="style26" w:type="paragraph">
    <w:name w:val="annotation subject"/>
    <w:basedOn w:val="style25"/>
    <w:next w:val="style26"/>
    <w:pPr/>
    <w:rPr/>
  </w:style>
  <w:style w:styleId="style27" w:type="paragraph">
    <w:name w:val="Balloon Text"/>
    <w:basedOn w:val="style0"/>
    <w:next w:val="style27"/>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15</TotalTime>
  <Application>Microsoft Macintosh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2011-03-22T17:33:00.00Z</dcterms:created>
  <dc:creator>Eli Bartlow Martin</dc:creator>
  <cp:lastModifiedBy>Eli Bartlow Martin</cp:lastModifiedBy>
  <dcterms:modified xsi:type="dcterms:W3CDTF">2011-03-22T17:48:00.00Z</dcterms:modified>
  <cp:revision>3</cp:revision>
</cp:coreProperties>
</file>